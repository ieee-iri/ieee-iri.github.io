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855E7" w14:textId="17584C52" w:rsidR="00922F37" w:rsidRPr="00A872F5" w:rsidRDefault="00922F37" w:rsidP="00922F37">
      <w:pPr>
        <w:shd w:val="clear" w:color="auto" w:fill="FFFFFF"/>
        <w:rPr>
          <w:rFonts w:asciiTheme="minorHAnsi" w:hAnsiTheme="minorHAnsi"/>
          <w:b/>
          <w:bCs/>
          <w:color w:val="333333"/>
          <w:sz w:val="21"/>
          <w:szCs w:val="21"/>
        </w:rPr>
      </w:pPr>
      <w:r w:rsidRPr="00A872F5">
        <w:rPr>
          <w:rFonts w:asciiTheme="minorHAnsi" w:hAnsiTheme="minorHAnsi"/>
          <w:b/>
          <w:bCs/>
          <w:color w:val="333333"/>
          <w:sz w:val="21"/>
          <w:szCs w:val="21"/>
        </w:rPr>
        <w:t>Important Information for Authors</w:t>
      </w:r>
    </w:p>
    <w:p w14:paraId="3174AC5F" w14:textId="77777777" w:rsidR="00922F37" w:rsidRPr="00A872F5" w:rsidRDefault="00922F37" w:rsidP="00922F37">
      <w:pPr>
        <w:shd w:val="clear" w:color="auto" w:fill="FFFFFF"/>
        <w:rPr>
          <w:rFonts w:asciiTheme="minorHAnsi" w:hAnsiTheme="minorHAnsi"/>
          <w:b/>
          <w:bCs/>
          <w:color w:val="333333"/>
          <w:sz w:val="21"/>
          <w:szCs w:val="21"/>
        </w:rPr>
      </w:pPr>
    </w:p>
    <w:p w14:paraId="66A31AE1" w14:textId="59E0D86F" w:rsidR="00922F37" w:rsidRPr="00922F37" w:rsidRDefault="00922F37" w:rsidP="00922F37">
      <w:pPr>
        <w:shd w:val="clear" w:color="auto" w:fill="FFFFFF"/>
        <w:spacing w:after="150"/>
        <w:jc w:val="both"/>
        <w:rPr>
          <w:rFonts w:asciiTheme="minorHAnsi" w:hAnsiTheme="minorHAnsi"/>
          <w:color w:val="333333"/>
          <w:sz w:val="21"/>
          <w:szCs w:val="21"/>
        </w:rPr>
      </w:pPr>
      <w:r w:rsidRPr="00922F37">
        <w:rPr>
          <w:rFonts w:asciiTheme="minorHAnsi" w:hAnsiTheme="minorHAnsi"/>
          <w:color w:val="333333"/>
          <w:sz w:val="21"/>
          <w:szCs w:val="21"/>
        </w:rPr>
        <w:t>It is important that at least one </w:t>
      </w:r>
      <w:r w:rsidRPr="00A872F5">
        <w:rPr>
          <w:rFonts w:asciiTheme="minorHAnsi" w:hAnsiTheme="minorHAnsi"/>
          <w:b/>
          <w:bCs/>
          <w:color w:val="333333"/>
          <w:sz w:val="21"/>
          <w:szCs w:val="21"/>
        </w:rPr>
        <w:t>author</w:t>
      </w:r>
      <w:r w:rsidRPr="00922F37">
        <w:rPr>
          <w:rFonts w:asciiTheme="minorHAnsi" w:hAnsiTheme="minorHAnsi"/>
          <w:color w:val="333333"/>
          <w:sz w:val="21"/>
          <w:szCs w:val="21"/>
        </w:rPr>
        <w:t> per accepted paper/poster registers at the </w:t>
      </w:r>
      <w:r w:rsidR="00A872F5">
        <w:rPr>
          <w:rFonts w:asciiTheme="minorHAnsi" w:hAnsiTheme="minorHAnsi"/>
          <w:color w:val="333333"/>
          <w:sz w:val="21"/>
          <w:szCs w:val="21"/>
        </w:rPr>
        <w:t>A</w:t>
      </w:r>
      <w:r w:rsidR="00A872F5" w:rsidRPr="00A872F5">
        <w:rPr>
          <w:rFonts w:asciiTheme="minorHAnsi" w:hAnsiTheme="minorHAnsi"/>
          <w:color w:val="333333"/>
          <w:sz w:val="21"/>
          <w:szCs w:val="21"/>
        </w:rPr>
        <w:t>uthor (</w:t>
      </w:r>
      <w:r w:rsidRPr="00A872F5">
        <w:rPr>
          <w:rFonts w:asciiTheme="minorHAnsi" w:hAnsiTheme="minorHAnsi"/>
          <w:b/>
          <w:bCs/>
          <w:color w:val="333333"/>
          <w:sz w:val="21"/>
          <w:szCs w:val="21"/>
        </w:rPr>
        <w:t>full</w:t>
      </w:r>
      <w:r w:rsidRPr="00A872F5">
        <w:rPr>
          <w:rFonts w:asciiTheme="minorHAnsi" w:hAnsiTheme="minorHAnsi"/>
          <w:color w:val="333333"/>
          <w:sz w:val="21"/>
          <w:szCs w:val="21"/>
        </w:rPr>
        <w:t xml:space="preserve"> </w:t>
      </w:r>
      <w:r w:rsidRPr="00A872F5">
        <w:rPr>
          <w:rFonts w:asciiTheme="minorHAnsi" w:hAnsiTheme="minorHAnsi"/>
          <w:b/>
          <w:bCs/>
          <w:color w:val="333333"/>
          <w:sz w:val="21"/>
          <w:szCs w:val="21"/>
        </w:rPr>
        <w:t>member</w:t>
      </w:r>
      <w:r w:rsidR="00A872F5" w:rsidRPr="00A872F5">
        <w:rPr>
          <w:rFonts w:asciiTheme="minorHAnsi" w:hAnsiTheme="minorHAnsi"/>
          <w:b/>
          <w:bCs/>
          <w:color w:val="333333"/>
          <w:sz w:val="21"/>
          <w:szCs w:val="21"/>
        </w:rPr>
        <w:t>)</w:t>
      </w:r>
      <w:r w:rsidRPr="00922F37">
        <w:rPr>
          <w:rFonts w:asciiTheme="minorHAnsi" w:hAnsiTheme="minorHAnsi"/>
          <w:color w:val="333333"/>
          <w:sz w:val="21"/>
          <w:szCs w:val="21"/>
        </w:rPr>
        <w:t> or</w:t>
      </w:r>
      <w:r w:rsidR="00A872F5" w:rsidRPr="00A872F5">
        <w:rPr>
          <w:rFonts w:asciiTheme="minorHAnsi" w:hAnsiTheme="minorHAnsi"/>
          <w:color w:val="333333"/>
          <w:sz w:val="21"/>
          <w:szCs w:val="21"/>
        </w:rPr>
        <w:t xml:space="preserve"> </w:t>
      </w:r>
      <w:r w:rsidR="00A872F5">
        <w:rPr>
          <w:rFonts w:asciiTheme="minorHAnsi" w:hAnsiTheme="minorHAnsi"/>
          <w:color w:val="333333"/>
          <w:sz w:val="21"/>
          <w:szCs w:val="21"/>
        </w:rPr>
        <w:t>A</w:t>
      </w:r>
      <w:r w:rsidR="00A872F5" w:rsidRPr="00A872F5">
        <w:rPr>
          <w:rFonts w:asciiTheme="minorHAnsi" w:hAnsiTheme="minorHAnsi"/>
          <w:color w:val="333333"/>
          <w:sz w:val="21"/>
          <w:szCs w:val="21"/>
        </w:rPr>
        <w:t>uthor</w:t>
      </w:r>
      <w:r w:rsidRPr="00922F37">
        <w:rPr>
          <w:rFonts w:asciiTheme="minorHAnsi" w:hAnsiTheme="minorHAnsi"/>
          <w:color w:val="333333"/>
          <w:sz w:val="21"/>
          <w:szCs w:val="21"/>
        </w:rPr>
        <w:t> </w:t>
      </w:r>
      <w:r w:rsidR="00A872F5" w:rsidRPr="00A872F5">
        <w:rPr>
          <w:rFonts w:asciiTheme="minorHAnsi" w:hAnsiTheme="minorHAnsi"/>
          <w:color w:val="333333"/>
          <w:sz w:val="21"/>
          <w:szCs w:val="21"/>
        </w:rPr>
        <w:t>(</w:t>
      </w:r>
      <w:r w:rsidRPr="00A872F5">
        <w:rPr>
          <w:rFonts w:asciiTheme="minorHAnsi" w:hAnsiTheme="minorHAnsi"/>
          <w:b/>
          <w:bCs/>
          <w:color w:val="333333"/>
          <w:sz w:val="21"/>
          <w:szCs w:val="21"/>
        </w:rPr>
        <w:t>non-member</w:t>
      </w:r>
      <w:r w:rsidR="00A872F5" w:rsidRPr="00A872F5">
        <w:rPr>
          <w:rFonts w:asciiTheme="minorHAnsi" w:hAnsiTheme="minorHAnsi"/>
          <w:b/>
          <w:bCs/>
          <w:color w:val="333333"/>
          <w:sz w:val="21"/>
          <w:szCs w:val="21"/>
        </w:rPr>
        <w:t>)</w:t>
      </w:r>
      <w:r w:rsidRPr="00922F37">
        <w:rPr>
          <w:rFonts w:asciiTheme="minorHAnsi" w:hAnsiTheme="minorHAnsi"/>
          <w:color w:val="333333"/>
          <w:sz w:val="21"/>
          <w:szCs w:val="21"/>
        </w:rPr>
        <w:t> rate (</w:t>
      </w:r>
      <w:r w:rsidRPr="00A872F5">
        <w:rPr>
          <w:rFonts w:asciiTheme="minorHAnsi" w:hAnsiTheme="minorHAnsi"/>
          <w:b/>
          <w:bCs/>
          <w:color w:val="333333"/>
          <w:sz w:val="21"/>
          <w:szCs w:val="21"/>
        </w:rPr>
        <w:t>NOT student member/non-member rate!</w:t>
      </w:r>
      <w:r w:rsidRPr="00922F37">
        <w:rPr>
          <w:rFonts w:asciiTheme="minorHAnsi" w:hAnsiTheme="minorHAnsi"/>
          <w:color w:val="333333"/>
          <w:sz w:val="21"/>
          <w:szCs w:val="21"/>
        </w:rPr>
        <w:t>)</w:t>
      </w:r>
      <w:r w:rsidRPr="00A872F5">
        <w:rPr>
          <w:rFonts w:asciiTheme="minorHAnsi" w:hAnsiTheme="minorHAnsi"/>
          <w:color w:val="333333"/>
          <w:sz w:val="21"/>
          <w:szCs w:val="21"/>
        </w:rPr>
        <w:t xml:space="preserve"> </w:t>
      </w:r>
      <w:r w:rsidRPr="00922F37">
        <w:rPr>
          <w:rFonts w:asciiTheme="minorHAnsi" w:hAnsiTheme="minorHAnsi"/>
          <w:color w:val="333333"/>
          <w:sz w:val="21"/>
          <w:szCs w:val="21"/>
        </w:rPr>
        <w:t>on or before </w:t>
      </w:r>
      <w:commentRangeStart w:id="0"/>
      <w:r w:rsidRPr="00A872F5">
        <w:rPr>
          <w:rFonts w:asciiTheme="minorHAnsi" w:hAnsiTheme="minorHAnsi"/>
          <w:b/>
          <w:bCs/>
          <w:color w:val="333333"/>
          <w:sz w:val="21"/>
          <w:szCs w:val="21"/>
        </w:rPr>
        <w:t>July 1</w:t>
      </w:r>
      <w:r w:rsidRPr="00A872F5">
        <w:rPr>
          <w:rFonts w:asciiTheme="minorHAnsi" w:hAnsiTheme="minorHAnsi"/>
          <w:b/>
          <w:bCs/>
          <w:color w:val="333333"/>
          <w:sz w:val="21"/>
          <w:szCs w:val="21"/>
          <w:vertAlign w:val="superscript"/>
        </w:rPr>
        <w:t>st</w:t>
      </w:r>
      <w:r w:rsidRPr="00A872F5">
        <w:rPr>
          <w:rFonts w:asciiTheme="minorHAnsi" w:hAnsiTheme="minorHAnsi"/>
          <w:b/>
          <w:bCs/>
          <w:color w:val="333333"/>
          <w:sz w:val="21"/>
          <w:szCs w:val="21"/>
        </w:rPr>
        <w:t xml:space="preserve"> (E</w:t>
      </w:r>
      <w:r w:rsidR="00A872F5" w:rsidRPr="00A872F5">
        <w:rPr>
          <w:rFonts w:asciiTheme="minorHAnsi" w:hAnsiTheme="minorHAnsi"/>
          <w:b/>
          <w:bCs/>
          <w:color w:val="333333"/>
          <w:sz w:val="21"/>
          <w:szCs w:val="21"/>
        </w:rPr>
        <w:t>astern Time</w:t>
      </w:r>
      <w:r w:rsidRPr="00A872F5">
        <w:rPr>
          <w:rFonts w:asciiTheme="minorHAnsi" w:hAnsiTheme="minorHAnsi"/>
          <w:b/>
          <w:bCs/>
          <w:color w:val="333333"/>
          <w:sz w:val="21"/>
          <w:szCs w:val="21"/>
        </w:rPr>
        <w:t>)</w:t>
      </w:r>
      <w:r w:rsidRPr="00922F37">
        <w:rPr>
          <w:rFonts w:asciiTheme="minorHAnsi" w:hAnsiTheme="minorHAnsi"/>
          <w:color w:val="333333"/>
          <w:sz w:val="21"/>
          <w:szCs w:val="21"/>
        </w:rPr>
        <w:t xml:space="preserve">. </w:t>
      </w:r>
      <w:commentRangeEnd w:id="0"/>
      <w:r w:rsidR="00C362D7">
        <w:rPr>
          <w:rStyle w:val="CommentReference"/>
        </w:rPr>
        <w:commentReference w:id="0"/>
      </w:r>
      <w:r w:rsidRPr="00A872F5">
        <w:rPr>
          <w:rFonts w:asciiTheme="minorHAnsi" w:hAnsiTheme="minorHAnsi"/>
          <w:color w:val="333333"/>
          <w:sz w:val="21"/>
          <w:szCs w:val="21"/>
        </w:rPr>
        <w:t xml:space="preserve">A full </w:t>
      </w:r>
      <w:r w:rsidRPr="00922F37">
        <w:rPr>
          <w:rFonts w:asciiTheme="minorHAnsi" w:hAnsiTheme="minorHAnsi"/>
          <w:color w:val="333333"/>
          <w:sz w:val="21"/>
          <w:szCs w:val="21"/>
        </w:rPr>
        <w:t xml:space="preserve">Member/Non Member registration includes the submission of up to eight (8) pages for FULL CONFERNCE papers (regular and application papers), eight (8) pages for full WORKSHOP paper, and up to 4 pages for </w:t>
      </w:r>
      <w:r w:rsidR="00C362D7">
        <w:rPr>
          <w:rFonts w:asciiTheme="minorHAnsi" w:hAnsiTheme="minorHAnsi"/>
          <w:color w:val="333333"/>
          <w:sz w:val="21"/>
          <w:szCs w:val="21"/>
        </w:rPr>
        <w:t>Sh</w:t>
      </w:r>
      <w:bookmarkStart w:id="1" w:name="_GoBack"/>
      <w:bookmarkEnd w:id="1"/>
      <w:r w:rsidR="00C362D7">
        <w:rPr>
          <w:rFonts w:asciiTheme="minorHAnsi" w:hAnsiTheme="minorHAnsi"/>
          <w:color w:val="333333"/>
          <w:sz w:val="21"/>
          <w:szCs w:val="21"/>
        </w:rPr>
        <w:t>ort/</w:t>
      </w:r>
      <w:r w:rsidRPr="00922F37">
        <w:rPr>
          <w:rFonts w:asciiTheme="minorHAnsi" w:hAnsiTheme="minorHAnsi"/>
          <w:color w:val="333333"/>
          <w:sz w:val="21"/>
          <w:szCs w:val="21"/>
        </w:rPr>
        <w:t>Posters/Demo. You may purchase up to two (2) additional pages for any</w:t>
      </w:r>
      <w:r w:rsidR="00C362D7">
        <w:rPr>
          <w:rFonts w:asciiTheme="minorHAnsi" w:hAnsiTheme="minorHAnsi"/>
          <w:color w:val="333333"/>
          <w:sz w:val="21"/>
          <w:szCs w:val="21"/>
        </w:rPr>
        <w:t xml:space="preserve"> Full/Application/Workshop</w:t>
      </w:r>
      <w:r w:rsidRPr="00922F37">
        <w:rPr>
          <w:rFonts w:asciiTheme="minorHAnsi" w:hAnsiTheme="minorHAnsi"/>
          <w:color w:val="333333"/>
          <w:sz w:val="21"/>
          <w:szCs w:val="21"/>
        </w:rPr>
        <w:t xml:space="preserve"> accepted paper at a cost of US$150 per page.</w:t>
      </w:r>
    </w:p>
    <w:p w14:paraId="1A4B1CE8" w14:textId="21DBF06B" w:rsidR="00922F37" w:rsidRPr="00922F37" w:rsidRDefault="00922F37" w:rsidP="00922F37">
      <w:pPr>
        <w:shd w:val="clear" w:color="auto" w:fill="FFFFFF"/>
        <w:spacing w:after="150"/>
        <w:jc w:val="both"/>
        <w:rPr>
          <w:rFonts w:asciiTheme="minorHAnsi" w:hAnsiTheme="minorHAnsi"/>
          <w:color w:val="333333"/>
          <w:sz w:val="21"/>
          <w:szCs w:val="21"/>
        </w:rPr>
      </w:pPr>
      <w:r w:rsidRPr="00922F37">
        <w:rPr>
          <w:rFonts w:asciiTheme="minorHAnsi" w:hAnsiTheme="minorHAnsi"/>
          <w:color w:val="333333"/>
          <w:sz w:val="21"/>
          <w:szCs w:val="21"/>
        </w:rPr>
        <w:t>Reduced (student and life member) rates are </w:t>
      </w:r>
      <w:r w:rsidRPr="00A872F5">
        <w:rPr>
          <w:rFonts w:asciiTheme="minorHAnsi" w:hAnsiTheme="minorHAnsi"/>
          <w:b/>
          <w:bCs/>
          <w:color w:val="333333"/>
          <w:sz w:val="21"/>
          <w:szCs w:val="21"/>
        </w:rPr>
        <w:t>not</w:t>
      </w:r>
      <w:r w:rsidRPr="00922F37">
        <w:rPr>
          <w:rFonts w:asciiTheme="minorHAnsi" w:hAnsiTheme="minorHAnsi"/>
          <w:color w:val="333333"/>
          <w:sz w:val="21"/>
          <w:szCs w:val="21"/>
        </w:rPr>
        <w:t> available for publishing authors.</w:t>
      </w:r>
    </w:p>
    <w:p w14:paraId="4EA0AABA" w14:textId="1640BD42" w:rsidR="00922F37" w:rsidRPr="00922F37" w:rsidRDefault="00922F37" w:rsidP="00922F37">
      <w:pPr>
        <w:shd w:val="clear" w:color="auto" w:fill="FFFFFF"/>
        <w:spacing w:after="150"/>
        <w:jc w:val="both"/>
        <w:rPr>
          <w:rFonts w:asciiTheme="minorHAnsi" w:hAnsiTheme="minorHAnsi"/>
          <w:color w:val="333333"/>
          <w:sz w:val="21"/>
          <w:szCs w:val="21"/>
        </w:rPr>
      </w:pPr>
      <w:r w:rsidRPr="00A872F5">
        <w:rPr>
          <w:rFonts w:asciiTheme="minorHAnsi" w:hAnsiTheme="minorHAnsi"/>
          <w:b/>
          <w:bCs/>
          <w:color w:val="333333"/>
          <w:sz w:val="21"/>
          <w:szCs w:val="21"/>
        </w:rPr>
        <w:t xml:space="preserve">At least one author must register </w:t>
      </w:r>
      <w:r w:rsidR="00C362D7">
        <w:rPr>
          <w:rFonts w:asciiTheme="minorHAnsi" w:hAnsiTheme="minorHAnsi"/>
          <w:b/>
          <w:bCs/>
          <w:color w:val="333333"/>
          <w:sz w:val="21"/>
          <w:szCs w:val="21"/>
        </w:rPr>
        <w:t xml:space="preserve">at a full registration rate </w:t>
      </w:r>
      <w:r w:rsidRPr="00A872F5">
        <w:rPr>
          <w:rFonts w:asciiTheme="minorHAnsi" w:hAnsiTheme="minorHAnsi"/>
          <w:b/>
          <w:bCs/>
          <w:color w:val="333333"/>
          <w:sz w:val="21"/>
          <w:szCs w:val="21"/>
        </w:rPr>
        <w:t>and attend the conference to present the paper. </w:t>
      </w:r>
      <w:r w:rsidRPr="00922F37">
        <w:rPr>
          <w:rFonts w:asciiTheme="minorHAnsi" w:hAnsiTheme="minorHAnsi"/>
          <w:color w:val="333333"/>
          <w:sz w:val="21"/>
          <w:szCs w:val="21"/>
        </w:rPr>
        <w:t>Papers of authors who fail to attend and present their papers will immediately be removed from further consideration for inclusion in the proceedings and the planned journal special issues.</w:t>
      </w:r>
    </w:p>
    <w:p w14:paraId="04C26F20" w14:textId="3BDE7410" w:rsidR="00922F37" w:rsidRPr="00922F37" w:rsidRDefault="00C362D7" w:rsidP="00922F37">
      <w:pPr>
        <w:shd w:val="clear" w:color="auto" w:fill="FFFFFF"/>
        <w:spacing w:after="150"/>
        <w:jc w:val="both"/>
        <w:rPr>
          <w:rFonts w:asciiTheme="minorHAnsi" w:hAnsiTheme="minorHAnsi"/>
          <w:color w:val="333333"/>
          <w:sz w:val="21"/>
          <w:szCs w:val="21"/>
        </w:rPr>
      </w:pPr>
      <w:r>
        <w:rPr>
          <w:rFonts w:asciiTheme="minorHAnsi" w:hAnsiTheme="minorHAnsi"/>
          <w:color w:val="333333"/>
          <w:sz w:val="21"/>
          <w:szCs w:val="21"/>
        </w:rPr>
        <w:t xml:space="preserve">Each author can register up to </w:t>
      </w:r>
      <w:r w:rsidR="00502856">
        <w:rPr>
          <w:rFonts w:asciiTheme="minorHAnsi" w:hAnsiTheme="minorHAnsi"/>
          <w:color w:val="333333"/>
          <w:sz w:val="21"/>
          <w:szCs w:val="21"/>
        </w:rPr>
        <w:t>three (3</w:t>
      </w:r>
      <w:r>
        <w:rPr>
          <w:rFonts w:asciiTheme="minorHAnsi" w:hAnsiTheme="minorHAnsi"/>
          <w:color w:val="333333"/>
          <w:sz w:val="21"/>
          <w:szCs w:val="21"/>
        </w:rPr>
        <w:t>) additional papers at a reduced cost (pl</w:t>
      </w:r>
      <w:r w:rsidR="00B871B3">
        <w:rPr>
          <w:rFonts w:asciiTheme="minorHAnsi" w:hAnsiTheme="minorHAnsi"/>
          <w:color w:val="333333"/>
          <w:sz w:val="21"/>
          <w:szCs w:val="21"/>
        </w:rPr>
        <w:t>ease</w:t>
      </w:r>
      <w:r>
        <w:rPr>
          <w:rFonts w:asciiTheme="minorHAnsi" w:hAnsiTheme="minorHAnsi"/>
          <w:color w:val="333333"/>
          <w:sz w:val="21"/>
          <w:szCs w:val="21"/>
        </w:rPr>
        <w:t xml:space="preserve"> see the table below.) </w:t>
      </w:r>
    </w:p>
    <w:p w14:paraId="322DD207" w14:textId="594ED514" w:rsidR="00922F37" w:rsidRPr="00922F37" w:rsidRDefault="00922F37" w:rsidP="00922F37">
      <w:pPr>
        <w:shd w:val="clear" w:color="auto" w:fill="FFFFFF"/>
        <w:spacing w:after="150"/>
        <w:jc w:val="both"/>
        <w:rPr>
          <w:rFonts w:asciiTheme="minorHAnsi" w:hAnsiTheme="minorHAnsi"/>
          <w:color w:val="333333"/>
          <w:sz w:val="21"/>
          <w:szCs w:val="21"/>
        </w:rPr>
      </w:pPr>
      <w:r w:rsidRPr="00922F37">
        <w:rPr>
          <w:rFonts w:asciiTheme="minorHAnsi" w:hAnsiTheme="minorHAnsi"/>
          <w:color w:val="333333"/>
          <w:sz w:val="21"/>
          <w:szCs w:val="21"/>
        </w:rPr>
        <w:t xml:space="preserve">For any registration questions, please send an email to </w:t>
      </w:r>
      <w:r w:rsidRPr="00A872F5">
        <w:rPr>
          <w:rFonts w:asciiTheme="minorHAnsi" w:hAnsiTheme="minorHAnsi"/>
          <w:color w:val="333333"/>
          <w:sz w:val="21"/>
          <w:szCs w:val="21"/>
        </w:rPr>
        <w:t xml:space="preserve">Dr. </w:t>
      </w:r>
      <w:r w:rsidRPr="00922F37">
        <w:rPr>
          <w:rFonts w:asciiTheme="minorHAnsi" w:hAnsiTheme="minorHAnsi"/>
          <w:color w:val="333333"/>
          <w:sz w:val="21"/>
          <w:szCs w:val="21"/>
        </w:rPr>
        <w:t>Wei-Bang Chen (</w:t>
      </w:r>
      <w:hyperlink r:id="rId8" w:history="1">
        <w:r w:rsidRPr="00A872F5">
          <w:rPr>
            <w:rStyle w:val="Hyperlink"/>
            <w:rFonts w:asciiTheme="minorHAnsi" w:hAnsiTheme="minorHAnsi"/>
            <w:sz w:val="21"/>
            <w:szCs w:val="21"/>
          </w:rPr>
          <w:t>wchen@vsu.edu</w:t>
        </w:r>
      </w:hyperlink>
      <w:r w:rsidRPr="00922F37">
        <w:rPr>
          <w:rFonts w:asciiTheme="minorHAnsi" w:hAnsiTheme="minorHAnsi"/>
          <w:color w:val="333333"/>
          <w:sz w:val="21"/>
          <w:szCs w:val="21"/>
        </w:rPr>
        <w:t>)</w:t>
      </w:r>
      <w:r w:rsidRPr="00A872F5">
        <w:rPr>
          <w:rFonts w:asciiTheme="minorHAnsi" w:hAnsiTheme="minorHAnsi"/>
          <w:color w:val="333333"/>
          <w:sz w:val="21"/>
          <w:szCs w:val="21"/>
        </w:rPr>
        <w:t xml:space="preserve"> and copy to Chengcui Zhang (czhang02@uab.edu)</w:t>
      </w:r>
      <w:r w:rsidRPr="00922F37">
        <w:rPr>
          <w:rFonts w:asciiTheme="minorHAnsi" w:hAnsiTheme="minorHAnsi"/>
          <w:color w:val="333333"/>
          <w:sz w:val="21"/>
          <w:szCs w:val="21"/>
        </w:rPr>
        <w:t>.</w:t>
      </w:r>
    </w:p>
    <w:p w14:paraId="22DF2140" w14:textId="53D2E207" w:rsidR="00922F37" w:rsidRPr="00A872F5" w:rsidRDefault="00922F37" w:rsidP="00922F37">
      <w:pPr>
        <w:shd w:val="clear" w:color="auto" w:fill="FFFFFF"/>
        <w:spacing w:after="150"/>
        <w:jc w:val="both"/>
        <w:rPr>
          <w:rFonts w:asciiTheme="minorHAnsi" w:hAnsiTheme="minorHAnsi"/>
          <w:color w:val="333333"/>
          <w:sz w:val="21"/>
          <w:szCs w:val="21"/>
        </w:rPr>
      </w:pPr>
      <w:r w:rsidRPr="00922F37">
        <w:rPr>
          <w:rFonts w:asciiTheme="minorHAnsi" w:hAnsiTheme="minorHAnsi"/>
          <w:color w:val="333333"/>
          <w:sz w:val="21"/>
          <w:szCs w:val="21"/>
        </w:rPr>
        <w:t>Registration fees for conference as well as workshops (Includes access to entire conference and the social events).</w:t>
      </w:r>
    </w:p>
    <w:p w14:paraId="5C3603D4" w14:textId="1F3DBB54" w:rsidR="00922F37" w:rsidRPr="00A872F5" w:rsidRDefault="00922F37" w:rsidP="00922F37">
      <w:pPr>
        <w:shd w:val="clear" w:color="auto" w:fill="FFFFFF"/>
        <w:spacing w:after="150"/>
        <w:jc w:val="both"/>
        <w:rPr>
          <w:rFonts w:asciiTheme="minorHAnsi" w:hAnsiTheme="minorHAnsi"/>
          <w:color w:val="333333"/>
          <w:sz w:val="21"/>
          <w:szCs w:val="21"/>
        </w:rPr>
      </w:pPr>
    </w:p>
    <w:p w14:paraId="4AD26887" w14:textId="6290B4B3" w:rsidR="00922F37" w:rsidRPr="00922F37" w:rsidRDefault="00922F37" w:rsidP="00922F37">
      <w:pPr>
        <w:shd w:val="clear" w:color="auto" w:fill="FFFFFF"/>
        <w:spacing w:after="150"/>
        <w:jc w:val="both"/>
        <w:rPr>
          <w:rFonts w:asciiTheme="minorHAnsi" w:hAnsiTheme="minorHAnsi"/>
          <w:color w:val="333333"/>
          <w:sz w:val="21"/>
          <w:szCs w:val="21"/>
        </w:rPr>
      </w:pPr>
      <w:r w:rsidRPr="00A872F5">
        <w:rPr>
          <w:rFonts w:asciiTheme="minorHAnsi" w:hAnsiTheme="minorHAnsi"/>
          <w:b/>
          <w:bCs/>
          <w:color w:val="333333"/>
          <w:sz w:val="21"/>
          <w:szCs w:val="21"/>
        </w:rPr>
        <w:t>The REGISTRATION LINK is: </w:t>
      </w:r>
      <w:r w:rsidR="00A872F5" w:rsidRPr="00A872F5">
        <w:rPr>
          <w:rFonts w:asciiTheme="minorHAnsi" w:hAnsiTheme="minorHAnsi"/>
          <w:b/>
          <w:bCs/>
          <w:color w:val="333333"/>
          <w:sz w:val="21"/>
          <w:szCs w:val="21"/>
        </w:rPr>
        <w:t>Click to Register</w:t>
      </w:r>
    </w:p>
    <w:p w14:paraId="0500CE20" w14:textId="77777777" w:rsidR="00922F37" w:rsidRPr="00922F37" w:rsidRDefault="00922F37" w:rsidP="00922F37">
      <w:pPr>
        <w:shd w:val="clear" w:color="auto" w:fill="FFFFFF"/>
        <w:spacing w:after="150"/>
        <w:jc w:val="both"/>
        <w:rPr>
          <w:rFonts w:asciiTheme="minorHAnsi" w:hAnsiTheme="minorHAnsi"/>
          <w:color w:val="333333"/>
          <w:sz w:val="21"/>
          <w:szCs w:val="21"/>
        </w:rPr>
      </w:pPr>
      <w:r w:rsidRPr="00922F37">
        <w:rPr>
          <w:rFonts w:asciiTheme="minorHAnsi" w:hAnsiTheme="minorHAnsi"/>
          <w:color w:val="333333"/>
          <w:sz w:val="21"/>
          <w:szCs w:val="21"/>
        </w:rPr>
        <w:t>Accepted paper authors need to select one of the following two registrant types:</w:t>
      </w:r>
    </w:p>
    <w:p w14:paraId="0AF05541" w14:textId="77777777" w:rsidR="00922F37" w:rsidRPr="00922F37" w:rsidRDefault="00922F37" w:rsidP="00922F37">
      <w:pPr>
        <w:numPr>
          <w:ilvl w:val="0"/>
          <w:numId w:val="2"/>
        </w:numPr>
        <w:shd w:val="clear" w:color="auto" w:fill="FFFFFF"/>
        <w:spacing w:before="100" w:beforeAutospacing="1" w:after="100" w:afterAutospacing="1"/>
        <w:rPr>
          <w:rFonts w:asciiTheme="minorHAnsi" w:hAnsiTheme="minorHAnsi"/>
          <w:color w:val="333333"/>
          <w:sz w:val="21"/>
          <w:szCs w:val="21"/>
        </w:rPr>
      </w:pPr>
      <w:r w:rsidRPr="00922F37">
        <w:rPr>
          <w:rFonts w:asciiTheme="minorHAnsi" w:hAnsiTheme="minorHAnsi"/>
          <w:color w:val="333333"/>
          <w:sz w:val="21"/>
          <w:szCs w:val="21"/>
        </w:rPr>
        <w:t>Author (IEEE Member)</w:t>
      </w:r>
    </w:p>
    <w:p w14:paraId="1F07D516" w14:textId="098B5DDD" w:rsidR="00922F37" w:rsidRPr="00A872F5" w:rsidRDefault="00922F37" w:rsidP="00922F37">
      <w:pPr>
        <w:numPr>
          <w:ilvl w:val="0"/>
          <w:numId w:val="2"/>
        </w:numPr>
        <w:shd w:val="clear" w:color="auto" w:fill="FFFFFF"/>
        <w:spacing w:before="100" w:beforeAutospacing="1" w:after="100" w:afterAutospacing="1"/>
        <w:rPr>
          <w:rFonts w:asciiTheme="minorHAnsi" w:hAnsiTheme="minorHAnsi"/>
          <w:color w:val="333333"/>
          <w:sz w:val="21"/>
          <w:szCs w:val="21"/>
        </w:rPr>
      </w:pPr>
      <w:r w:rsidRPr="00922F37">
        <w:rPr>
          <w:rFonts w:asciiTheme="minorHAnsi" w:hAnsiTheme="minorHAnsi"/>
          <w:color w:val="333333"/>
          <w:sz w:val="21"/>
          <w:szCs w:val="21"/>
        </w:rPr>
        <w:t>Author (Non-member)</w:t>
      </w:r>
    </w:p>
    <w:p w14:paraId="4843C24A" w14:textId="25AD4F3B" w:rsidR="00922F37" w:rsidRPr="00A872F5" w:rsidRDefault="00922F37" w:rsidP="00922F37">
      <w:pPr>
        <w:rPr>
          <w:rFonts w:asciiTheme="minorHAnsi" w:hAnsiTheme="minorHAnsi"/>
          <w:sz w:val="21"/>
          <w:szCs w:val="21"/>
        </w:rPr>
      </w:pPr>
      <w:r w:rsidRPr="00A872F5">
        <w:rPr>
          <w:rFonts w:asciiTheme="minorHAnsi" w:hAnsiTheme="minorHAnsi"/>
          <w:color w:val="333333"/>
          <w:sz w:val="21"/>
          <w:szCs w:val="21"/>
          <w:shd w:val="clear" w:color="auto" w:fill="FFFFFF"/>
        </w:rPr>
        <w:t>In addition, Paper ID and Paper Title must be provided for each accepted paper.</w:t>
      </w:r>
    </w:p>
    <w:p w14:paraId="610E0E38" w14:textId="77777777" w:rsidR="00922F37" w:rsidRPr="00922F37" w:rsidRDefault="00922F37" w:rsidP="00922F37">
      <w:pPr>
        <w:rPr>
          <w:rFonts w:asciiTheme="minorHAnsi" w:hAnsiTheme="minorHAnsi"/>
          <w:sz w:val="21"/>
          <w:szCs w:val="21"/>
        </w:rPr>
      </w:pPr>
    </w:p>
    <w:tbl>
      <w:tblPr>
        <w:tblStyle w:val="TableGrid"/>
        <w:tblW w:w="0" w:type="auto"/>
        <w:tblLook w:val="04A0" w:firstRow="1" w:lastRow="0" w:firstColumn="1" w:lastColumn="0" w:noHBand="0" w:noVBand="1"/>
      </w:tblPr>
      <w:tblGrid>
        <w:gridCol w:w="3055"/>
        <w:gridCol w:w="3178"/>
        <w:gridCol w:w="3117"/>
      </w:tblGrid>
      <w:tr w:rsidR="00922F37" w:rsidRPr="00A872F5" w14:paraId="2E145609" w14:textId="77777777" w:rsidTr="00A872F5">
        <w:tc>
          <w:tcPr>
            <w:tcW w:w="3055" w:type="dxa"/>
            <w:vAlign w:val="center"/>
          </w:tcPr>
          <w:p w14:paraId="506C2FA8" w14:textId="6E22F97C"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Registration Fees</w:t>
            </w:r>
          </w:p>
        </w:tc>
        <w:tc>
          <w:tcPr>
            <w:tcW w:w="3178" w:type="dxa"/>
            <w:vAlign w:val="center"/>
          </w:tcPr>
          <w:p w14:paraId="616D2628" w14:textId="6AF972A5"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 xml:space="preserve">Early Rate </w:t>
            </w:r>
            <w:r w:rsidRPr="00A872F5">
              <w:rPr>
                <w:rFonts w:asciiTheme="minorHAnsi" w:hAnsiTheme="minorHAnsi"/>
                <w:sz w:val="21"/>
                <w:szCs w:val="21"/>
              </w:rPr>
              <w:br/>
              <w:t>Available till July 1</w:t>
            </w:r>
            <w:r w:rsidRPr="00A872F5">
              <w:rPr>
                <w:rFonts w:asciiTheme="minorHAnsi" w:hAnsiTheme="minorHAnsi"/>
                <w:sz w:val="21"/>
                <w:szCs w:val="21"/>
                <w:vertAlign w:val="superscript"/>
              </w:rPr>
              <w:t>st</w:t>
            </w:r>
          </w:p>
        </w:tc>
        <w:tc>
          <w:tcPr>
            <w:tcW w:w="3117" w:type="dxa"/>
            <w:vAlign w:val="center"/>
          </w:tcPr>
          <w:p w14:paraId="335DBC7A" w14:textId="78438F36"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 xml:space="preserve">Standard Rate </w:t>
            </w:r>
            <w:r w:rsidRPr="00A872F5">
              <w:rPr>
                <w:rFonts w:asciiTheme="minorHAnsi" w:hAnsiTheme="minorHAnsi"/>
                <w:sz w:val="21"/>
                <w:szCs w:val="21"/>
              </w:rPr>
              <w:br/>
              <w:t>After July 1</w:t>
            </w:r>
            <w:r w:rsidRPr="00B871B3">
              <w:rPr>
                <w:rFonts w:asciiTheme="minorHAnsi" w:hAnsiTheme="minorHAnsi"/>
                <w:sz w:val="21"/>
                <w:szCs w:val="21"/>
                <w:vertAlign w:val="superscript"/>
              </w:rPr>
              <w:t>st</w:t>
            </w:r>
          </w:p>
        </w:tc>
      </w:tr>
      <w:tr w:rsidR="00922F37" w:rsidRPr="00A872F5" w14:paraId="52A5D85A" w14:textId="77777777" w:rsidTr="00A872F5">
        <w:tc>
          <w:tcPr>
            <w:tcW w:w="3055" w:type="dxa"/>
          </w:tcPr>
          <w:p w14:paraId="5D355635" w14:textId="785B63AA" w:rsidR="00922F37" w:rsidRPr="00A872F5" w:rsidRDefault="00922F37" w:rsidP="00922F37">
            <w:pPr>
              <w:rPr>
                <w:rFonts w:asciiTheme="minorHAnsi" w:hAnsiTheme="minorHAnsi"/>
                <w:sz w:val="21"/>
                <w:szCs w:val="21"/>
              </w:rPr>
            </w:pPr>
            <w:r w:rsidRPr="00A872F5">
              <w:rPr>
                <w:rFonts w:asciiTheme="minorHAnsi" w:hAnsiTheme="minorHAnsi"/>
                <w:sz w:val="21"/>
                <w:szCs w:val="21"/>
              </w:rPr>
              <w:t>IEEE Member</w:t>
            </w:r>
          </w:p>
        </w:tc>
        <w:tc>
          <w:tcPr>
            <w:tcW w:w="3178" w:type="dxa"/>
            <w:vAlign w:val="center"/>
          </w:tcPr>
          <w:p w14:paraId="62391F45" w14:textId="44112506"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US$650</w:t>
            </w:r>
          </w:p>
        </w:tc>
        <w:tc>
          <w:tcPr>
            <w:tcW w:w="3117" w:type="dxa"/>
            <w:vAlign w:val="center"/>
          </w:tcPr>
          <w:p w14:paraId="4471891C" w14:textId="65E11E16"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US$780</w:t>
            </w:r>
          </w:p>
        </w:tc>
      </w:tr>
      <w:tr w:rsidR="00922F37" w:rsidRPr="00A872F5" w14:paraId="443E994F" w14:textId="77777777" w:rsidTr="00A872F5">
        <w:tc>
          <w:tcPr>
            <w:tcW w:w="3055" w:type="dxa"/>
          </w:tcPr>
          <w:p w14:paraId="3F69E517" w14:textId="335B4B14" w:rsidR="00922F37" w:rsidRPr="00A872F5" w:rsidRDefault="00922F37" w:rsidP="00922F37">
            <w:pPr>
              <w:rPr>
                <w:rFonts w:asciiTheme="minorHAnsi" w:hAnsiTheme="minorHAnsi"/>
                <w:sz w:val="21"/>
                <w:szCs w:val="21"/>
              </w:rPr>
            </w:pPr>
            <w:r w:rsidRPr="00A872F5">
              <w:rPr>
                <w:rFonts w:asciiTheme="minorHAnsi" w:hAnsiTheme="minorHAnsi"/>
                <w:sz w:val="21"/>
                <w:szCs w:val="21"/>
              </w:rPr>
              <w:t>Non-Member</w:t>
            </w:r>
          </w:p>
        </w:tc>
        <w:tc>
          <w:tcPr>
            <w:tcW w:w="3178" w:type="dxa"/>
            <w:vAlign w:val="center"/>
          </w:tcPr>
          <w:p w14:paraId="5C866883" w14:textId="341602DE"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US$780</w:t>
            </w:r>
          </w:p>
        </w:tc>
        <w:tc>
          <w:tcPr>
            <w:tcW w:w="3117" w:type="dxa"/>
            <w:vAlign w:val="center"/>
          </w:tcPr>
          <w:p w14:paraId="2B645C88" w14:textId="5D5CF98B"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US$940</w:t>
            </w:r>
          </w:p>
        </w:tc>
      </w:tr>
      <w:tr w:rsidR="00922F37" w:rsidRPr="00A872F5" w14:paraId="2B48B780" w14:textId="77777777" w:rsidTr="00A872F5">
        <w:tc>
          <w:tcPr>
            <w:tcW w:w="3055" w:type="dxa"/>
          </w:tcPr>
          <w:p w14:paraId="308C459D" w14:textId="13F8C11B" w:rsidR="00922F37" w:rsidRPr="00A872F5" w:rsidRDefault="00922F37" w:rsidP="00922F37">
            <w:pPr>
              <w:rPr>
                <w:rFonts w:asciiTheme="minorHAnsi" w:hAnsiTheme="minorHAnsi"/>
                <w:sz w:val="21"/>
                <w:szCs w:val="21"/>
              </w:rPr>
            </w:pPr>
            <w:r w:rsidRPr="00A872F5">
              <w:rPr>
                <w:rFonts w:asciiTheme="minorHAnsi" w:hAnsiTheme="minorHAnsi"/>
                <w:sz w:val="21"/>
                <w:szCs w:val="21"/>
              </w:rPr>
              <w:t>Student Member</w:t>
            </w:r>
          </w:p>
        </w:tc>
        <w:tc>
          <w:tcPr>
            <w:tcW w:w="3178" w:type="dxa"/>
            <w:vAlign w:val="center"/>
          </w:tcPr>
          <w:p w14:paraId="105770AE" w14:textId="49D9D25C"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US$500</w:t>
            </w:r>
          </w:p>
        </w:tc>
        <w:tc>
          <w:tcPr>
            <w:tcW w:w="3117" w:type="dxa"/>
            <w:vAlign w:val="center"/>
          </w:tcPr>
          <w:p w14:paraId="058A721F" w14:textId="18A0A0A4"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US$600</w:t>
            </w:r>
          </w:p>
        </w:tc>
      </w:tr>
      <w:tr w:rsidR="00922F37" w:rsidRPr="00A872F5" w14:paraId="48F724A6" w14:textId="77777777" w:rsidTr="00A872F5">
        <w:tc>
          <w:tcPr>
            <w:tcW w:w="3055" w:type="dxa"/>
          </w:tcPr>
          <w:p w14:paraId="1FB471BC" w14:textId="21966F71" w:rsidR="00922F37" w:rsidRPr="00A872F5" w:rsidRDefault="00922F37" w:rsidP="00922F37">
            <w:pPr>
              <w:rPr>
                <w:rFonts w:asciiTheme="minorHAnsi" w:hAnsiTheme="minorHAnsi"/>
                <w:sz w:val="21"/>
                <w:szCs w:val="21"/>
              </w:rPr>
            </w:pPr>
            <w:r w:rsidRPr="00A872F5">
              <w:rPr>
                <w:rFonts w:asciiTheme="minorHAnsi" w:hAnsiTheme="minorHAnsi"/>
                <w:sz w:val="21"/>
                <w:szCs w:val="21"/>
              </w:rPr>
              <w:t>Student Non-Member</w:t>
            </w:r>
          </w:p>
        </w:tc>
        <w:tc>
          <w:tcPr>
            <w:tcW w:w="3178" w:type="dxa"/>
            <w:vAlign w:val="center"/>
          </w:tcPr>
          <w:p w14:paraId="687BF0AB" w14:textId="64496E0B"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US$600</w:t>
            </w:r>
          </w:p>
        </w:tc>
        <w:tc>
          <w:tcPr>
            <w:tcW w:w="3117" w:type="dxa"/>
            <w:vAlign w:val="center"/>
          </w:tcPr>
          <w:p w14:paraId="75CCB2E0" w14:textId="3F571BFE"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US$750</w:t>
            </w:r>
          </w:p>
        </w:tc>
      </w:tr>
      <w:tr w:rsidR="00922F37" w:rsidRPr="00A872F5" w14:paraId="5EAF5FD1" w14:textId="77777777" w:rsidTr="00A872F5">
        <w:tc>
          <w:tcPr>
            <w:tcW w:w="3055" w:type="dxa"/>
          </w:tcPr>
          <w:p w14:paraId="4C45D616" w14:textId="7414BD9E" w:rsidR="00922F37" w:rsidRPr="00A872F5" w:rsidRDefault="00922F37" w:rsidP="00922F37">
            <w:pPr>
              <w:rPr>
                <w:rFonts w:asciiTheme="minorHAnsi" w:hAnsiTheme="minorHAnsi"/>
                <w:sz w:val="21"/>
                <w:szCs w:val="21"/>
              </w:rPr>
            </w:pPr>
            <w:r w:rsidRPr="00A872F5">
              <w:rPr>
                <w:rFonts w:asciiTheme="minorHAnsi" w:hAnsiTheme="minorHAnsi"/>
                <w:sz w:val="21"/>
                <w:szCs w:val="21"/>
              </w:rPr>
              <w:t>Life Member</w:t>
            </w:r>
          </w:p>
        </w:tc>
        <w:tc>
          <w:tcPr>
            <w:tcW w:w="3178" w:type="dxa"/>
            <w:vAlign w:val="center"/>
          </w:tcPr>
          <w:p w14:paraId="2E32E568" w14:textId="058395C0"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US$450</w:t>
            </w:r>
          </w:p>
        </w:tc>
        <w:tc>
          <w:tcPr>
            <w:tcW w:w="3117" w:type="dxa"/>
            <w:vAlign w:val="center"/>
          </w:tcPr>
          <w:p w14:paraId="71979155" w14:textId="0572BC39"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US$560</w:t>
            </w:r>
          </w:p>
        </w:tc>
      </w:tr>
      <w:tr w:rsidR="00922F37" w:rsidRPr="00A872F5" w14:paraId="40DDBBB2" w14:textId="77777777" w:rsidTr="00A872F5">
        <w:tc>
          <w:tcPr>
            <w:tcW w:w="3055" w:type="dxa"/>
          </w:tcPr>
          <w:p w14:paraId="08FBAB2C" w14:textId="782FE513" w:rsidR="00922F37" w:rsidRPr="00A872F5" w:rsidRDefault="00922F37" w:rsidP="00922F37">
            <w:pPr>
              <w:rPr>
                <w:rFonts w:asciiTheme="minorHAnsi" w:hAnsiTheme="minorHAnsi"/>
                <w:sz w:val="21"/>
                <w:szCs w:val="21"/>
              </w:rPr>
            </w:pPr>
            <w:r w:rsidRPr="00A872F5">
              <w:rPr>
                <w:rFonts w:asciiTheme="minorHAnsi" w:hAnsiTheme="minorHAnsi"/>
                <w:sz w:val="21"/>
                <w:szCs w:val="21"/>
              </w:rPr>
              <w:t>Additional Paper</w:t>
            </w:r>
          </w:p>
        </w:tc>
        <w:tc>
          <w:tcPr>
            <w:tcW w:w="3178" w:type="dxa"/>
            <w:vAlign w:val="center"/>
          </w:tcPr>
          <w:p w14:paraId="39E26D15" w14:textId="04C545B5"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US$5</w:t>
            </w:r>
            <w:ins w:id="2" w:author="Zhang, Chengcui" w:date="2019-06-22T12:25:00Z">
              <w:r w:rsidR="00502856">
                <w:rPr>
                  <w:rFonts w:asciiTheme="minorHAnsi" w:hAnsiTheme="minorHAnsi"/>
                  <w:sz w:val="21"/>
                  <w:szCs w:val="21"/>
                </w:rPr>
                <w:t>5</w:t>
              </w:r>
            </w:ins>
            <w:r w:rsidRPr="00A872F5">
              <w:rPr>
                <w:rFonts w:asciiTheme="minorHAnsi" w:hAnsiTheme="minorHAnsi"/>
                <w:sz w:val="21"/>
                <w:szCs w:val="21"/>
              </w:rPr>
              <w:t>0</w:t>
            </w:r>
          </w:p>
        </w:tc>
        <w:tc>
          <w:tcPr>
            <w:tcW w:w="3117" w:type="dxa"/>
            <w:vAlign w:val="center"/>
          </w:tcPr>
          <w:p w14:paraId="3E7F9E03" w14:textId="1F0FD7DE"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w:t>
            </w:r>
            <w:ins w:id="3" w:author="Zhang, Chengcui" w:date="2019-06-22T12:25:00Z">
              <w:r w:rsidR="00502856">
                <w:rPr>
                  <w:rFonts w:asciiTheme="minorHAnsi" w:hAnsiTheme="minorHAnsi"/>
                  <w:sz w:val="21"/>
                  <w:szCs w:val="21"/>
                </w:rPr>
                <w:t>60</w:t>
              </w:r>
            </w:ins>
            <w:r w:rsidRPr="00A872F5">
              <w:rPr>
                <w:rFonts w:asciiTheme="minorHAnsi" w:hAnsiTheme="minorHAnsi"/>
                <w:sz w:val="21"/>
                <w:szCs w:val="21"/>
              </w:rPr>
              <w:t>0</w:t>
            </w:r>
          </w:p>
        </w:tc>
      </w:tr>
      <w:tr w:rsidR="00922F37" w:rsidRPr="00A872F5" w14:paraId="7493933F" w14:textId="77777777" w:rsidTr="00A872F5">
        <w:tc>
          <w:tcPr>
            <w:tcW w:w="3055" w:type="dxa"/>
          </w:tcPr>
          <w:p w14:paraId="15767701" w14:textId="3B2932CA" w:rsidR="00922F37" w:rsidRPr="00A872F5" w:rsidRDefault="00922F37" w:rsidP="00922F37">
            <w:pPr>
              <w:rPr>
                <w:rFonts w:asciiTheme="minorHAnsi" w:hAnsiTheme="minorHAnsi"/>
                <w:sz w:val="21"/>
                <w:szCs w:val="21"/>
              </w:rPr>
            </w:pPr>
            <w:r w:rsidRPr="00A872F5">
              <w:rPr>
                <w:rFonts w:asciiTheme="minorHAnsi" w:hAnsiTheme="minorHAnsi"/>
                <w:sz w:val="21"/>
                <w:szCs w:val="21"/>
              </w:rPr>
              <w:t>Additional Page</w:t>
            </w:r>
          </w:p>
        </w:tc>
        <w:tc>
          <w:tcPr>
            <w:tcW w:w="3178" w:type="dxa"/>
            <w:vAlign w:val="center"/>
          </w:tcPr>
          <w:p w14:paraId="7CC024F2" w14:textId="5DC8C635"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US$150</w:t>
            </w:r>
          </w:p>
        </w:tc>
        <w:tc>
          <w:tcPr>
            <w:tcW w:w="3117" w:type="dxa"/>
            <w:vAlign w:val="center"/>
          </w:tcPr>
          <w:p w14:paraId="725651F8" w14:textId="572C26A1" w:rsidR="00922F37" w:rsidRPr="00A872F5" w:rsidRDefault="00922F37" w:rsidP="00A872F5">
            <w:pPr>
              <w:jc w:val="center"/>
              <w:rPr>
                <w:rFonts w:asciiTheme="minorHAnsi" w:hAnsiTheme="minorHAnsi"/>
                <w:sz w:val="21"/>
                <w:szCs w:val="21"/>
              </w:rPr>
            </w:pPr>
            <w:r w:rsidRPr="00A872F5">
              <w:rPr>
                <w:rFonts w:asciiTheme="minorHAnsi" w:hAnsiTheme="minorHAnsi"/>
                <w:sz w:val="21"/>
                <w:szCs w:val="21"/>
              </w:rPr>
              <w:t>US$150</w:t>
            </w:r>
          </w:p>
        </w:tc>
      </w:tr>
    </w:tbl>
    <w:p w14:paraId="1BD63421" w14:textId="429CAF97" w:rsidR="00F74F61" w:rsidRPr="00A872F5" w:rsidRDefault="00B871B3" w:rsidP="00922F37">
      <w:pPr>
        <w:rPr>
          <w:rFonts w:asciiTheme="minorHAnsi" w:hAnsiTheme="minorHAnsi"/>
          <w:sz w:val="21"/>
          <w:szCs w:val="21"/>
        </w:rPr>
      </w:pPr>
    </w:p>
    <w:p w14:paraId="6D88F811" w14:textId="77777777" w:rsidR="00922F37" w:rsidRPr="00922F37" w:rsidRDefault="00922F37" w:rsidP="00922F37">
      <w:pPr>
        <w:shd w:val="clear" w:color="auto" w:fill="FFFFFF"/>
        <w:spacing w:after="150"/>
        <w:jc w:val="both"/>
        <w:rPr>
          <w:rFonts w:asciiTheme="minorHAnsi" w:hAnsiTheme="minorHAnsi"/>
          <w:color w:val="333333"/>
          <w:sz w:val="21"/>
          <w:szCs w:val="21"/>
        </w:rPr>
      </w:pPr>
      <w:r w:rsidRPr="00A872F5">
        <w:rPr>
          <w:rFonts w:asciiTheme="minorHAnsi" w:hAnsiTheme="minorHAnsi"/>
          <w:b/>
          <w:bCs/>
          <w:color w:val="333333"/>
          <w:sz w:val="21"/>
          <w:szCs w:val="21"/>
        </w:rPr>
        <w:t>Cancellation/Refund Policy</w:t>
      </w:r>
    </w:p>
    <w:p w14:paraId="3AA1A5CD" w14:textId="77777777" w:rsidR="00922F37" w:rsidRPr="00922F37" w:rsidRDefault="00922F37" w:rsidP="00922F37">
      <w:pPr>
        <w:shd w:val="clear" w:color="auto" w:fill="FFFFFF"/>
        <w:spacing w:after="150"/>
        <w:jc w:val="both"/>
        <w:rPr>
          <w:rFonts w:asciiTheme="minorHAnsi" w:hAnsiTheme="minorHAnsi"/>
          <w:color w:val="333333"/>
          <w:sz w:val="21"/>
          <w:szCs w:val="21"/>
        </w:rPr>
      </w:pPr>
      <w:r w:rsidRPr="00922F37">
        <w:rPr>
          <w:rFonts w:asciiTheme="minorHAnsi" w:hAnsiTheme="minorHAnsi"/>
          <w:color w:val="333333"/>
          <w:sz w:val="21"/>
          <w:szCs w:val="21"/>
        </w:rPr>
        <w:t>Author Registration:</w:t>
      </w:r>
    </w:p>
    <w:p w14:paraId="66628C9A" w14:textId="22042AA7" w:rsidR="00922F37" w:rsidRPr="00922F37" w:rsidRDefault="00922F37" w:rsidP="00922F37">
      <w:pPr>
        <w:shd w:val="clear" w:color="auto" w:fill="FFFFFF"/>
        <w:spacing w:after="150"/>
        <w:jc w:val="both"/>
        <w:rPr>
          <w:rFonts w:asciiTheme="minorHAnsi" w:hAnsiTheme="minorHAnsi"/>
          <w:color w:val="333333"/>
          <w:sz w:val="21"/>
          <w:szCs w:val="21"/>
        </w:rPr>
      </w:pPr>
      <w:r w:rsidRPr="00922F37">
        <w:rPr>
          <w:rFonts w:asciiTheme="minorHAnsi" w:hAnsiTheme="minorHAnsi"/>
          <w:color w:val="333333"/>
          <w:sz w:val="21"/>
          <w:szCs w:val="21"/>
        </w:rPr>
        <w:t xml:space="preserve">At least one author of an accepted paper must register at a non-student and non-life-member rate per the paper registration policy above in order for paper to be included in the conference and workshop proceedings. If complete payment is not received by the author registration deadline </w:t>
      </w:r>
      <w:commentRangeStart w:id="4"/>
      <w:r w:rsidRPr="00922F37">
        <w:rPr>
          <w:rFonts w:asciiTheme="minorHAnsi" w:hAnsiTheme="minorHAnsi"/>
          <w:color w:val="333333"/>
          <w:sz w:val="21"/>
          <w:szCs w:val="21"/>
        </w:rPr>
        <w:t>Ju</w:t>
      </w:r>
      <w:r w:rsidRPr="00A872F5">
        <w:rPr>
          <w:rFonts w:asciiTheme="minorHAnsi" w:hAnsiTheme="minorHAnsi"/>
          <w:color w:val="333333"/>
          <w:sz w:val="21"/>
          <w:szCs w:val="21"/>
        </w:rPr>
        <w:t>ly</w:t>
      </w:r>
      <w:r w:rsidRPr="00922F37">
        <w:rPr>
          <w:rFonts w:asciiTheme="minorHAnsi" w:hAnsiTheme="minorHAnsi"/>
          <w:color w:val="333333"/>
          <w:sz w:val="21"/>
          <w:szCs w:val="21"/>
        </w:rPr>
        <w:t xml:space="preserve"> </w:t>
      </w:r>
      <w:r w:rsidRPr="00A872F5">
        <w:rPr>
          <w:rFonts w:asciiTheme="minorHAnsi" w:hAnsiTheme="minorHAnsi"/>
          <w:color w:val="333333"/>
          <w:sz w:val="21"/>
          <w:szCs w:val="21"/>
        </w:rPr>
        <w:t>1</w:t>
      </w:r>
      <w:r w:rsidRPr="00A872F5">
        <w:rPr>
          <w:rFonts w:asciiTheme="minorHAnsi" w:hAnsiTheme="minorHAnsi"/>
          <w:color w:val="333333"/>
          <w:sz w:val="21"/>
          <w:szCs w:val="21"/>
          <w:vertAlign w:val="superscript"/>
        </w:rPr>
        <w:t>st</w:t>
      </w:r>
      <w:r w:rsidRPr="00922F37">
        <w:rPr>
          <w:rFonts w:asciiTheme="minorHAnsi" w:hAnsiTheme="minorHAnsi"/>
          <w:color w:val="333333"/>
          <w:sz w:val="21"/>
          <w:szCs w:val="21"/>
        </w:rPr>
        <w:t xml:space="preserve">, </w:t>
      </w:r>
      <w:commentRangeEnd w:id="4"/>
      <w:r w:rsidR="00C362D7">
        <w:rPr>
          <w:rStyle w:val="CommentReference"/>
        </w:rPr>
        <w:commentReference w:id="4"/>
      </w:r>
      <w:r w:rsidRPr="00922F37">
        <w:rPr>
          <w:rFonts w:asciiTheme="minorHAnsi" w:hAnsiTheme="minorHAnsi"/>
          <w:color w:val="333333"/>
          <w:sz w:val="21"/>
          <w:szCs w:val="21"/>
        </w:rPr>
        <w:t>201</w:t>
      </w:r>
      <w:r w:rsidRPr="00A872F5">
        <w:rPr>
          <w:rFonts w:asciiTheme="minorHAnsi" w:hAnsiTheme="minorHAnsi"/>
          <w:color w:val="333333"/>
          <w:sz w:val="21"/>
          <w:szCs w:val="21"/>
        </w:rPr>
        <w:t>9</w:t>
      </w:r>
      <w:r w:rsidRPr="00922F37">
        <w:rPr>
          <w:rFonts w:asciiTheme="minorHAnsi" w:hAnsiTheme="minorHAnsi"/>
          <w:color w:val="333333"/>
          <w:sz w:val="21"/>
          <w:szCs w:val="21"/>
        </w:rPr>
        <w:t>, the paper will be pulled out from the publications in IRI 201</w:t>
      </w:r>
      <w:r w:rsidRPr="00A872F5">
        <w:rPr>
          <w:rFonts w:asciiTheme="minorHAnsi" w:hAnsiTheme="minorHAnsi"/>
          <w:color w:val="333333"/>
          <w:sz w:val="21"/>
          <w:szCs w:val="21"/>
        </w:rPr>
        <w:t>9</w:t>
      </w:r>
      <w:r w:rsidRPr="00922F37">
        <w:rPr>
          <w:rFonts w:asciiTheme="minorHAnsi" w:hAnsiTheme="minorHAnsi"/>
          <w:color w:val="333333"/>
          <w:sz w:val="21"/>
          <w:szCs w:val="21"/>
        </w:rPr>
        <w:t>. Such author registrations are </w:t>
      </w:r>
      <w:r w:rsidRPr="00A872F5">
        <w:rPr>
          <w:rFonts w:asciiTheme="minorHAnsi" w:hAnsiTheme="minorHAnsi"/>
          <w:b/>
          <w:bCs/>
          <w:color w:val="333333"/>
          <w:sz w:val="21"/>
          <w:szCs w:val="21"/>
        </w:rPr>
        <w:t>Non-Refundable</w:t>
      </w:r>
      <w:r w:rsidRPr="00922F37">
        <w:rPr>
          <w:rFonts w:asciiTheme="minorHAnsi" w:hAnsiTheme="minorHAnsi"/>
          <w:color w:val="333333"/>
          <w:sz w:val="21"/>
          <w:szCs w:val="21"/>
        </w:rPr>
        <w:t>.</w:t>
      </w:r>
    </w:p>
    <w:p w14:paraId="6DB8D5B2" w14:textId="77777777" w:rsidR="00922F37" w:rsidRPr="00922F37" w:rsidRDefault="00922F37" w:rsidP="00922F37">
      <w:pPr>
        <w:shd w:val="clear" w:color="auto" w:fill="FFFFFF"/>
        <w:spacing w:after="150"/>
        <w:jc w:val="both"/>
        <w:rPr>
          <w:rFonts w:asciiTheme="minorHAnsi" w:hAnsiTheme="minorHAnsi"/>
          <w:color w:val="333333"/>
          <w:sz w:val="21"/>
          <w:szCs w:val="21"/>
        </w:rPr>
      </w:pPr>
      <w:r w:rsidRPr="00922F37">
        <w:rPr>
          <w:rFonts w:asciiTheme="minorHAnsi" w:hAnsiTheme="minorHAnsi"/>
          <w:color w:val="333333"/>
          <w:sz w:val="21"/>
          <w:szCs w:val="21"/>
        </w:rPr>
        <w:t>Other General Attendees:</w:t>
      </w:r>
    </w:p>
    <w:p w14:paraId="66EB0120" w14:textId="5AA0B6C6" w:rsidR="00922F37" w:rsidRPr="00922F37" w:rsidRDefault="00922F37" w:rsidP="00922F37">
      <w:pPr>
        <w:shd w:val="clear" w:color="auto" w:fill="FFFFFF"/>
        <w:spacing w:after="150"/>
        <w:jc w:val="both"/>
        <w:rPr>
          <w:rFonts w:asciiTheme="minorHAnsi" w:hAnsiTheme="minorHAnsi"/>
          <w:color w:val="333333"/>
          <w:sz w:val="21"/>
          <w:szCs w:val="21"/>
        </w:rPr>
      </w:pPr>
      <w:r w:rsidRPr="00922F37">
        <w:rPr>
          <w:rFonts w:asciiTheme="minorHAnsi" w:hAnsiTheme="minorHAnsi"/>
          <w:color w:val="333333"/>
          <w:sz w:val="21"/>
          <w:szCs w:val="21"/>
        </w:rPr>
        <w:lastRenderedPageBreak/>
        <w:t xml:space="preserve">Cancellations/refund request should be made in writing to Dr. Wei-Bang Chen (wchen@vsu.edu). No Refunds will be made from and after </w:t>
      </w:r>
      <w:r w:rsidR="00A872F5" w:rsidRPr="00A872F5">
        <w:rPr>
          <w:rFonts w:asciiTheme="minorHAnsi" w:hAnsiTheme="minorHAnsi"/>
          <w:color w:val="333333"/>
          <w:sz w:val="21"/>
          <w:szCs w:val="21"/>
        </w:rPr>
        <w:t>July 5</w:t>
      </w:r>
      <w:r w:rsidR="00A872F5" w:rsidRPr="00A872F5">
        <w:rPr>
          <w:rFonts w:asciiTheme="minorHAnsi" w:hAnsiTheme="minorHAnsi"/>
          <w:color w:val="333333"/>
          <w:sz w:val="21"/>
          <w:szCs w:val="21"/>
          <w:vertAlign w:val="superscript"/>
        </w:rPr>
        <w:t>th</w:t>
      </w:r>
      <w:r w:rsidR="00A872F5" w:rsidRPr="00A872F5">
        <w:rPr>
          <w:rFonts w:asciiTheme="minorHAnsi" w:hAnsiTheme="minorHAnsi"/>
          <w:color w:val="333333"/>
          <w:sz w:val="21"/>
          <w:szCs w:val="21"/>
        </w:rPr>
        <w:t xml:space="preserve">, </w:t>
      </w:r>
      <w:r w:rsidRPr="00922F37">
        <w:rPr>
          <w:rFonts w:asciiTheme="minorHAnsi" w:hAnsiTheme="minorHAnsi"/>
          <w:color w:val="333333"/>
          <w:sz w:val="21"/>
          <w:szCs w:val="21"/>
        </w:rPr>
        <w:t>201</w:t>
      </w:r>
      <w:r w:rsidRPr="00A872F5">
        <w:rPr>
          <w:rFonts w:asciiTheme="minorHAnsi" w:hAnsiTheme="minorHAnsi"/>
          <w:color w:val="333333"/>
          <w:sz w:val="21"/>
          <w:szCs w:val="21"/>
        </w:rPr>
        <w:t>9</w:t>
      </w:r>
      <w:r w:rsidRPr="00922F37">
        <w:rPr>
          <w:rFonts w:asciiTheme="minorHAnsi" w:hAnsiTheme="minorHAnsi"/>
          <w:color w:val="333333"/>
          <w:sz w:val="21"/>
          <w:szCs w:val="21"/>
        </w:rPr>
        <w:t>.</w:t>
      </w:r>
    </w:p>
    <w:p w14:paraId="60972561" w14:textId="77777777" w:rsidR="00922F37" w:rsidRPr="00922F37" w:rsidRDefault="00922F37" w:rsidP="00922F37">
      <w:pPr>
        <w:shd w:val="clear" w:color="auto" w:fill="FFFFFF"/>
        <w:spacing w:after="150"/>
        <w:jc w:val="both"/>
        <w:rPr>
          <w:rFonts w:asciiTheme="minorHAnsi" w:hAnsiTheme="minorHAnsi"/>
          <w:color w:val="333333"/>
          <w:sz w:val="21"/>
          <w:szCs w:val="21"/>
        </w:rPr>
      </w:pPr>
      <w:r w:rsidRPr="00A872F5">
        <w:rPr>
          <w:rFonts w:asciiTheme="minorHAnsi" w:hAnsiTheme="minorHAnsi"/>
          <w:b/>
          <w:bCs/>
          <w:color w:val="333333"/>
          <w:sz w:val="21"/>
          <w:szCs w:val="21"/>
        </w:rPr>
        <w:t>VISA Letter Request Instructions</w:t>
      </w:r>
    </w:p>
    <w:p w14:paraId="2181E4A3" w14:textId="5D9DC37B" w:rsidR="00922F37" w:rsidRPr="00922F37" w:rsidRDefault="00922F37" w:rsidP="00922F37">
      <w:pPr>
        <w:shd w:val="clear" w:color="auto" w:fill="FFFFFF"/>
        <w:spacing w:after="150"/>
        <w:jc w:val="both"/>
        <w:rPr>
          <w:rFonts w:asciiTheme="minorHAnsi" w:hAnsiTheme="minorHAnsi"/>
          <w:color w:val="333333"/>
          <w:sz w:val="21"/>
          <w:szCs w:val="21"/>
        </w:rPr>
      </w:pPr>
      <w:r w:rsidRPr="00922F37">
        <w:rPr>
          <w:rFonts w:asciiTheme="minorHAnsi" w:hAnsiTheme="minorHAnsi"/>
          <w:color w:val="333333"/>
          <w:sz w:val="21"/>
          <w:szCs w:val="21"/>
        </w:rPr>
        <w:t>In order to request a visa letter, the authors should provide the following information and send a visa letter request to the following address: Dr. Wei-Bang Chen (wchen@vsu.edu).</w:t>
      </w:r>
    </w:p>
    <w:p w14:paraId="0F2D185C" w14:textId="77777777" w:rsidR="00922F37" w:rsidRPr="00922F37" w:rsidRDefault="00922F37" w:rsidP="00922F37">
      <w:pPr>
        <w:numPr>
          <w:ilvl w:val="0"/>
          <w:numId w:val="3"/>
        </w:numPr>
        <w:shd w:val="clear" w:color="auto" w:fill="FFFFFF"/>
        <w:spacing w:before="100" w:beforeAutospacing="1" w:after="100" w:afterAutospacing="1"/>
        <w:rPr>
          <w:rFonts w:asciiTheme="minorHAnsi" w:hAnsiTheme="minorHAnsi"/>
          <w:color w:val="333333"/>
          <w:sz w:val="21"/>
          <w:szCs w:val="21"/>
        </w:rPr>
      </w:pPr>
      <w:r w:rsidRPr="00922F37">
        <w:rPr>
          <w:rFonts w:asciiTheme="minorHAnsi" w:hAnsiTheme="minorHAnsi"/>
          <w:color w:val="333333"/>
          <w:sz w:val="21"/>
          <w:szCs w:val="21"/>
        </w:rPr>
        <w:t>Paper Title, list of Authors in the paper</w:t>
      </w:r>
    </w:p>
    <w:p w14:paraId="500C3E6A" w14:textId="77777777" w:rsidR="00922F37" w:rsidRPr="00922F37" w:rsidRDefault="00922F37" w:rsidP="00922F37">
      <w:pPr>
        <w:numPr>
          <w:ilvl w:val="0"/>
          <w:numId w:val="3"/>
        </w:numPr>
        <w:shd w:val="clear" w:color="auto" w:fill="FFFFFF"/>
        <w:spacing w:before="100" w:beforeAutospacing="1" w:after="100" w:afterAutospacing="1"/>
        <w:rPr>
          <w:rFonts w:asciiTheme="minorHAnsi" w:hAnsiTheme="minorHAnsi"/>
          <w:color w:val="333333"/>
          <w:sz w:val="21"/>
          <w:szCs w:val="21"/>
        </w:rPr>
      </w:pPr>
      <w:r w:rsidRPr="00A872F5">
        <w:rPr>
          <w:rFonts w:asciiTheme="minorHAnsi" w:hAnsiTheme="minorHAnsi"/>
          <w:b/>
          <w:bCs/>
          <w:color w:val="333333"/>
          <w:sz w:val="21"/>
          <w:szCs w:val="21"/>
        </w:rPr>
        <w:t>Full Name of the attendee, Affiliation, Address, Passport No. and Nationality</w:t>
      </w:r>
    </w:p>
    <w:p w14:paraId="10091890" w14:textId="77777777" w:rsidR="00922F37" w:rsidRPr="00A872F5" w:rsidRDefault="00922F37" w:rsidP="00922F37">
      <w:pPr>
        <w:rPr>
          <w:rFonts w:asciiTheme="minorHAnsi" w:hAnsiTheme="minorHAnsi"/>
          <w:sz w:val="21"/>
          <w:szCs w:val="21"/>
        </w:rPr>
      </w:pPr>
    </w:p>
    <w:sectPr w:rsidR="00922F37" w:rsidRPr="00A872F5" w:rsidSect="00E63D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hang, Chengcui" w:date="2019-06-22T12:13:00Z" w:initials="ZC">
    <w:p w14:paraId="3AC06DCF" w14:textId="01B04F40" w:rsidR="00C362D7" w:rsidRDefault="00C362D7">
      <w:pPr>
        <w:pStyle w:val="CommentText"/>
      </w:pPr>
      <w:r>
        <w:rPr>
          <w:rStyle w:val="CommentReference"/>
        </w:rPr>
        <w:annotationRef/>
      </w:r>
      <w:r>
        <w:t>The camera ready deadline is Jul. 3</w:t>
      </w:r>
      <w:r w:rsidRPr="00C362D7">
        <w:rPr>
          <w:vertAlign w:val="superscript"/>
        </w:rPr>
        <w:t>rd</w:t>
      </w:r>
      <w:r>
        <w:rPr>
          <w:vertAlign w:val="superscript"/>
        </w:rPr>
        <w:t xml:space="preserve"> </w:t>
      </w:r>
      <w:r>
        <w:t>if you want to align the registration deadline with that. Please double check with James.</w:t>
      </w:r>
    </w:p>
  </w:comment>
  <w:comment w:id="4" w:author="Zhang, Chengcui" w:date="2019-06-22T12:19:00Z" w:initials="ZC">
    <w:p w14:paraId="194B25D2" w14:textId="4B43A2A2" w:rsidR="00C362D7" w:rsidRDefault="00C362D7">
      <w:pPr>
        <w:pStyle w:val="CommentText"/>
      </w:pPr>
      <w:r>
        <w:rPr>
          <w:rStyle w:val="CommentReference"/>
        </w:rPr>
        <w:annotationRef/>
      </w:r>
      <w:r>
        <w:t>Check the deadline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C06DCF" w15:done="0"/>
  <w15:commentEx w15:paraId="194B25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C06DCF" w16cid:durableId="20B9C188"/>
  <w16cid:commentId w16cid:paraId="194B25D2" w16cid:durableId="20B9C1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C5C94"/>
    <w:multiLevelType w:val="multilevel"/>
    <w:tmpl w:val="BD66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A2DE7"/>
    <w:multiLevelType w:val="multilevel"/>
    <w:tmpl w:val="6F66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C5D16"/>
    <w:multiLevelType w:val="multilevel"/>
    <w:tmpl w:val="ABE0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ng, Chengcui">
    <w15:presenceInfo w15:providerId="None" w15:userId="Zhang, Cheng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F37"/>
    <w:rsid w:val="000D1020"/>
    <w:rsid w:val="004754B7"/>
    <w:rsid w:val="004D3E0E"/>
    <w:rsid w:val="00502856"/>
    <w:rsid w:val="00502B3F"/>
    <w:rsid w:val="00584927"/>
    <w:rsid w:val="00800A0F"/>
    <w:rsid w:val="008809C4"/>
    <w:rsid w:val="0088639B"/>
    <w:rsid w:val="00922F37"/>
    <w:rsid w:val="009F6C68"/>
    <w:rsid w:val="00A01CE5"/>
    <w:rsid w:val="00A872F5"/>
    <w:rsid w:val="00B45E88"/>
    <w:rsid w:val="00B871B3"/>
    <w:rsid w:val="00C362D7"/>
    <w:rsid w:val="00D57164"/>
    <w:rsid w:val="00D638A9"/>
    <w:rsid w:val="00E63D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0E9E"/>
  <w14:defaultImageDpi w14:val="32767"/>
  <w15:chartTrackingRefBased/>
  <w15:docId w15:val="{A65EDE9F-0FAB-CC46-9337-ECA75E34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F3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2F37"/>
    <w:rPr>
      <w:b/>
      <w:bCs/>
    </w:rPr>
  </w:style>
  <w:style w:type="paragraph" w:customStyle="1" w:styleId="text-justify">
    <w:name w:val="text-justify"/>
    <w:basedOn w:val="Normal"/>
    <w:rsid w:val="00922F37"/>
    <w:pPr>
      <w:spacing w:before="100" w:beforeAutospacing="1" w:after="100" w:afterAutospacing="1"/>
    </w:pPr>
  </w:style>
  <w:style w:type="character" w:styleId="Hyperlink">
    <w:name w:val="Hyperlink"/>
    <w:basedOn w:val="DefaultParagraphFont"/>
    <w:uiPriority w:val="99"/>
    <w:unhideWhenUsed/>
    <w:rsid w:val="00922F37"/>
    <w:rPr>
      <w:color w:val="0000FF"/>
      <w:u w:val="single"/>
    </w:rPr>
  </w:style>
  <w:style w:type="character" w:customStyle="1" w:styleId="UnresolvedMention1">
    <w:name w:val="Unresolved Mention1"/>
    <w:basedOn w:val="DefaultParagraphFont"/>
    <w:uiPriority w:val="99"/>
    <w:rsid w:val="00922F37"/>
    <w:rPr>
      <w:color w:val="605E5C"/>
      <w:shd w:val="clear" w:color="auto" w:fill="E1DFDD"/>
    </w:rPr>
  </w:style>
  <w:style w:type="table" w:styleId="TableGrid">
    <w:name w:val="Table Grid"/>
    <w:basedOn w:val="TableNormal"/>
    <w:uiPriority w:val="39"/>
    <w:rsid w:val="00922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2F37"/>
    <w:pPr>
      <w:ind w:left="720"/>
      <w:contextualSpacing/>
    </w:pPr>
  </w:style>
  <w:style w:type="character" w:styleId="CommentReference">
    <w:name w:val="annotation reference"/>
    <w:basedOn w:val="DefaultParagraphFont"/>
    <w:uiPriority w:val="99"/>
    <w:semiHidden/>
    <w:unhideWhenUsed/>
    <w:rsid w:val="00C362D7"/>
    <w:rPr>
      <w:sz w:val="16"/>
      <w:szCs w:val="16"/>
    </w:rPr>
  </w:style>
  <w:style w:type="paragraph" w:styleId="CommentText">
    <w:name w:val="annotation text"/>
    <w:basedOn w:val="Normal"/>
    <w:link w:val="CommentTextChar"/>
    <w:uiPriority w:val="99"/>
    <w:semiHidden/>
    <w:unhideWhenUsed/>
    <w:rsid w:val="00C362D7"/>
    <w:rPr>
      <w:sz w:val="20"/>
      <w:szCs w:val="20"/>
    </w:rPr>
  </w:style>
  <w:style w:type="character" w:customStyle="1" w:styleId="CommentTextChar">
    <w:name w:val="Comment Text Char"/>
    <w:basedOn w:val="DefaultParagraphFont"/>
    <w:link w:val="CommentText"/>
    <w:uiPriority w:val="99"/>
    <w:semiHidden/>
    <w:rsid w:val="00C362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362D7"/>
    <w:rPr>
      <w:b/>
      <w:bCs/>
    </w:rPr>
  </w:style>
  <w:style w:type="character" w:customStyle="1" w:styleId="CommentSubjectChar">
    <w:name w:val="Comment Subject Char"/>
    <w:basedOn w:val="CommentTextChar"/>
    <w:link w:val="CommentSubject"/>
    <w:uiPriority w:val="99"/>
    <w:semiHidden/>
    <w:rsid w:val="00C362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362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2D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2026">
      <w:bodyDiv w:val="1"/>
      <w:marLeft w:val="0"/>
      <w:marRight w:val="0"/>
      <w:marTop w:val="0"/>
      <w:marBottom w:val="0"/>
      <w:divBdr>
        <w:top w:val="none" w:sz="0" w:space="0" w:color="auto"/>
        <w:left w:val="none" w:sz="0" w:space="0" w:color="auto"/>
        <w:bottom w:val="none" w:sz="0" w:space="0" w:color="auto"/>
        <w:right w:val="none" w:sz="0" w:space="0" w:color="auto"/>
      </w:divBdr>
    </w:div>
    <w:div w:id="334264356">
      <w:bodyDiv w:val="1"/>
      <w:marLeft w:val="0"/>
      <w:marRight w:val="0"/>
      <w:marTop w:val="0"/>
      <w:marBottom w:val="0"/>
      <w:divBdr>
        <w:top w:val="none" w:sz="0" w:space="0" w:color="auto"/>
        <w:left w:val="none" w:sz="0" w:space="0" w:color="auto"/>
        <w:bottom w:val="none" w:sz="0" w:space="0" w:color="auto"/>
        <w:right w:val="none" w:sz="0" w:space="0" w:color="auto"/>
      </w:divBdr>
      <w:divsChild>
        <w:div w:id="592013433">
          <w:marLeft w:val="0"/>
          <w:marRight w:val="0"/>
          <w:marTop w:val="0"/>
          <w:marBottom w:val="0"/>
          <w:divBdr>
            <w:top w:val="none" w:sz="0" w:space="0" w:color="auto"/>
            <w:left w:val="none" w:sz="0" w:space="0" w:color="auto"/>
            <w:bottom w:val="none" w:sz="0" w:space="0" w:color="auto"/>
            <w:right w:val="none" w:sz="0" w:space="0" w:color="auto"/>
          </w:divBdr>
        </w:div>
      </w:divsChild>
    </w:div>
    <w:div w:id="844904878">
      <w:bodyDiv w:val="1"/>
      <w:marLeft w:val="0"/>
      <w:marRight w:val="0"/>
      <w:marTop w:val="0"/>
      <w:marBottom w:val="0"/>
      <w:divBdr>
        <w:top w:val="none" w:sz="0" w:space="0" w:color="auto"/>
        <w:left w:val="none" w:sz="0" w:space="0" w:color="auto"/>
        <w:bottom w:val="none" w:sz="0" w:space="0" w:color="auto"/>
        <w:right w:val="none" w:sz="0" w:space="0" w:color="auto"/>
      </w:divBdr>
    </w:div>
    <w:div w:id="956377132">
      <w:bodyDiv w:val="1"/>
      <w:marLeft w:val="0"/>
      <w:marRight w:val="0"/>
      <w:marTop w:val="0"/>
      <w:marBottom w:val="0"/>
      <w:divBdr>
        <w:top w:val="none" w:sz="0" w:space="0" w:color="auto"/>
        <w:left w:val="none" w:sz="0" w:space="0" w:color="auto"/>
        <w:bottom w:val="none" w:sz="0" w:space="0" w:color="auto"/>
        <w:right w:val="none" w:sz="0" w:space="0" w:color="auto"/>
      </w:divBdr>
      <w:divsChild>
        <w:div w:id="473643508">
          <w:marLeft w:val="0"/>
          <w:marRight w:val="0"/>
          <w:marTop w:val="0"/>
          <w:marBottom w:val="0"/>
          <w:divBdr>
            <w:top w:val="none" w:sz="0" w:space="0" w:color="auto"/>
            <w:left w:val="none" w:sz="0" w:space="0" w:color="auto"/>
            <w:bottom w:val="none" w:sz="0" w:space="0" w:color="auto"/>
            <w:right w:val="none" w:sz="0" w:space="0" w:color="auto"/>
          </w:divBdr>
        </w:div>
      </w:divsChild>
    </w:div>
    <w:div w:id="1219512397">
      <w:bodyDiv w:val="1"/>
      <w:marLeft w:val="0"/>
      <w:marRight w:val="0"/>
      <w:marTop w:val="0"/>
      <w:marBottom w:val="0"/>
      <w:divBdr>
        <w:top w:val="none" w:sz="0" w:space="0" w:color="auto"/>
        <w:left w:val="none" w:sz="0" w:space="0" w:color="auto"/>
        <w:bottom w:val="none" w:sz="0" w:space="0" w:color="auto"/>
        <w:right w:val="none" w:sz="0" w:space="0" w:color="auto"/>
      </w:divBdr>
      <w:divsChild>
        <w:div w:id="1072393299">
          <w:marLeft w:val="0"/>
          <w:marRight w:val="0"/>
          <w:marTop w:val="0"/>
          <w:marBottom w:val="0"/>
          <w:divBdr>
            <w:top w:val="none" w:sz="0" w:space="0" w:color="auto"/>
            <w:left w:val="none" w:sz="0" w:space="0" w:color="auto"/>
            <w:bottom w:val="none" w:sz="0" w:space="0" w:color="auto"/>
            <w:right w:val="none" w:sz="0" w:space="0" w:color="auto"/>
          </w:divBdr>
          <w:divsChild>
            <w:div w:id="1993560848">
              <w:marLeft w:val="0"/>
              <w:marRight w:val="0"/>
              <w:marTop w:val="0"/>
              <w:marBottom w:val="0"/>
              <w:divBdr>
                <w:top w:val="none" w:sz="0" w:space="0" w:color="auto"/>
                <w:left w:val="none" w:sz="0" w:space="0" w:color="auto"/>
                <w:bottom w:val="none" w:sz="0" w:space="0" w:color="auto"/>
                <w:right w:val="none" w:sz="0" w:space="0" w:color="auto"/>
              </w:divBdr>
            </w:div>
          </w:divsChild>
        </w:div>
        <w:div w:id="1166166857">
          <w:marLeft w:val="0"/>
          <w:marRight w:val="0"/>
          <w:marTop w:val="0"/>
          <w:marBottom w:val="0"/>
          <w:divBdr>
            <w:top w:val="none" w:sz="0" w:space="0" w:color="auto"/>
            <w:left w:val="none" w:sz="0" w:space="0" w:color="auto"/>
            <w:bottom w:val="none" w:sz="0" w:space="0" w:color="auto"/>
            <w:right w:val="none" w:sz="0" w:space="0" w:color="auto"/>
          </w:divBdr>
          <w:divsChild>
            <w:div w:id="61099562">
              <w:marLeft w:val="0"/>
              <w:marRight w:val="0"/>
              <w:marTop w:val="0"/>
              <w:marBottom w:val="0"/>
              <w:divBdr>
                <w:top w:val="none" w:sz="0" w:space="0" w:color="auto"/>
                <w:left w:val="none" w:sz="0" w:space="0" w:color="auto"/>
                <w:bottom w:val="none" w:sz="0" w:space="0" w:color="auto"/>
                <w:right w:val="none" w:sz="0" w:space="0" w:color="auto"/>
              </w:divBdr>
            </w:div>
            <w:div w:id="526404826">
              <w:marLeft w:val="0"/>
              <w:marRight w:val="0"/>
              <w:marTop w:val="0"/>
              <w:marBottom w:val="0"/>
              <w:divBdr>
                <w:top w:val="none" w:sz="0" w:space="0" w:color="auto"/>
                <w:left w:val="none" w:sz="0" w:space="0" w:color="auto"/>
                <w:bottom w:val="none" w:sz="0" w:space="0" w:color="auto"/>
                <w:right w:val="none" w:sz="0" w:space="0" w:color="auto"/>
              </w:divBdr>
            </w:div>
            <w:div w:id="7523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0955">
      <w:bodyDiv w:val="1"/>
      <w:marLeft w:val="0"/>
      <w:marRight w:val="0"/>
      <w:marTop w:val="0"/>
      <w:marBottom w:val="0"/>
      <w:divBdr>
        <w:top w:val="none" w:sz="0" w:space="0" w:color="auto"/>
        <w:left w:val="none" w:sz="0" w:space="0" w:color="auto"/>
        <w:bottom w:val="none" w:sz="0" w:space="0" w:color="auto"/>
        <w:right w:val="none" w:sz="0" w:space="0" w:color="auto"/>
      </w:divBdr>
    </w:div>
    <w:div w:id="1780251786">
      <w:bodyDiv w:val="1"/>
      <w:marLeft w:val="0"/>
      <w:marRight w:val="0"/>
      <w:marTop w:val="0"/>
      <w:marBottom w:val="0"/>
      <w:divBdr>
        <w:top w:val="none" w:sz="0" w:space="0" w:color="auto"/>
        <w:left w:val="none" w:sz="0" w:space="0" w:color="auto"/>
        <w:bottom w:val="none" w:sz="0" w:space="0" w:color="auto"/>
        <w:right w:val="none" w:sz="0" w:space="0" w:color="auto"/>
      </w:divBdr>
    </w:div>
    <w:div w:id="18540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chen@vsu.edu"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Wei-Bang Chen</dc:creator>
  <cp:keywords/>
  <dc:description/>
  <cp:lastModifiedBy>Wei-Bang Chen</cp:lastModifiedBy>
  <cp:revision>3</cp:revision>
  <dcterms:created xsi:type="dcterms:W3CDTF">2019-06-22T17:27:00Z</dcterms:created>
  <dcterms:modified xsi:type="dcterms:W3CDTF">2019-06-23T01:20:00Z</dcterms:modified>
</cp:coreProperties>
</file>